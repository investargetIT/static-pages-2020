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C1536" w14:textId="77777777" w:rsidR="00590F27" w:rsidRDefault="00590F27" w:rsidP="00590F27">
      <w:r>
        <w:rPr>
          <w:rFonts w:hint="eastAsia"/>
        </w:rPr>
        <w:t>缺少英语翻译的内容：</w:t>
      </w:r>
    </w:p>
    <w:p w14:paraId="2896A198" w14:textId="729C2DA6" w:rsidR="00590F27" w:rsidRDefault="00590F27" w:rsidP="00590F27">
      <w:r>
        <w:rPr>
          <w:rFonts w:hint="eastAsia"/>
        </w:rPr>
        <w:t>•</w:t>
      </w:r>
      <w:r>
        <w:t xml:space="preserve"> 移动版首页-&gt;聚焦领域-&gt;消费升级-&gt;金融科技</w:t>
      </w:r>
    </w:p>
    <w:p w14:paraId="6C90275F" w14:textId="6649314F" w:rsidR="00590F27" w:rsidRDefault="00590F27" w:rsidP="00590F27">
      <w:r>
        <w:rPr>
          <w:rFonts w:hint="eastAsia"/>
        </w:rPr>
        <w:t>聚焦领域</w:t>
      </w:r>
      <w:r>
        <w:t>S</w:t>
      </w:r>
      <w:r>
        <w:rPr>
          <w:rFonts w:hint="eastAsia"/>
        </w:rPr>
        <w:t>ector</w:t>
      </w:r>
      <w:r>
        <w:t xml:space="preserve"> Focus</w:t>
      </w:r>
    </w:p>
    <w:p w14:paraId="18009280" w14:textId="38D2FA23" w:rsidR="00590F27" w:rsidRDefault="00590F27" w:rsidP="00590F27">
      <w:r>
        <w:rPr>
          <w:rFonts w:hint="eastAsia"/>
        </w:rPr>
        <w:t>消费升级C</w:t>
      </w:r>
      <w:r>
        <w:t>onsumption Upgrade</w:t>
      </w:r>
    </w:p>
    <w:p w14:paraId="10D2E6F6" w14:textId="5F400565" w:rsidR="00590F27" w:rsidRDefault="00590F27" w:rsidP="00590F27">
      <w:r>
        <w:rPr>
          <w:rFonts w:hint="eastAsia"/>
        </w:rPr>
        <w:t>金融科技F</w:t>
      </w:r>
      <w:r>
        <w:t>intech</w:t>
      </w:r>
    </w:p>
    <w:p w14:paraId="18D71A9F" w14:textId="77777777" w:rsidR="00590F27" w:rsidRDefault="00590F27" w:rsidP="00590F27">
      <w:pPr>
        <w:rPr>
          <w:rFonts w:hint="eastAsia"/>
        </w:rPr>
      </w:pPr>
    </w:p>
    <w:p w14:paraId="782BE210" w14:textId="77777777" w:rsidR="00590F27" w:rsidRDefault="00590F27" w:rsidP="00590F27">
      <w:r>
        <w:rPr>
          <w:rFonts w:hint="eastAsia"/>
        </w:rPr>
        <w:t>•</w:t>
      </w:r>
      <w:r>
        <w:t xml:space="preserve"> 精品投行页面，banner 上的文字“多维海拓，全球顶尖的精品投行”</w:t>
      </w:r>
    </w:p>
    <w:p w14:paraId="65D652FD" w14:textId="57270CE8" w:rsidR="00590F27" w:rsidRDefault="00590F27" w:rsidP="00590F27">
      <w:r>
        <w:rPr>
          <w:rFonts w:hint="eastAsia"/>
        </w:rPr>
        <w:t>多维海拓</w:t>
      </w:r>
      <w:proofErr w:type="spellStart"/>
      <w:r>
        <w:rPr>
          <w:rFonts w:hint="eastAsia"/>
        </w:rPr>
        <w:t>I</w:t>
      </w:r>
      <w:r>
        <w:t>nvesTarget</w:t>
      </w:r>
      <w:proofErr w:type="spellEnd"/>
    </w:p>
    <w:p w14:paraId="64374697" w14:textId="3DD7658E" w:rsidR="00590F27" w:rsidRDefault="00590F27" w:rsidP="00590F27">
      <w:r>
        <w:t>全球顶尖的精品投行</w:t>
      </w:r>
      <w:r>
        <w:rPr>
          <w:rFonts w:hint="eastAsia"/>
        </w:rPr>
        <w:t>T</w:t>
      </w:r>
      <w:r>
        <w:t>op-tier Boutique I</w:t>
      </w:r>
      <w:r>
        <w:rPr>
          <w:rFonts w:hint="eastAsia"/>
        </w:rPr>
        <w:t>nvest</w:t>
      </w:r>
      <w:r>
        <w:t>ment Bank</w:t>
      </w:r>
    </w:p>
    <w:p w14:paraId="0B5FBAAD" w14:textId="77777777" w:rsidR="00590F27" w:rsidRPr="00590F27" w:rsidRDefault="00590F27" w:rsidP="00590F27"/>
    <w:p w14:paraId="700879A6" w14:textId="72893A43" w:rsidR="00590F27" w:rsidRDefault="00590F27" w:rsidP="00590F27">
      <w:r>
        <w:rPr>
          <w:rFonts w:hint="eastAsia"/>
        </w:rPr>
        <w:t>•</w:t>
      </w:r>
      <w:r>
        <w:t xml:space="preserve"> 移动版精品投行-&gt;交易案例-&gt;</w:t>
      </w:r>
      <w:commentRangeStart w:id="0"/>
      <w:proofErr w:type="spellStart"/>
      <w:r>
        <w:t>KeneXa</w:t>
      </w:r>
      <w:proofErr w:type="spellEnd"/>
      <w:r>
        <w:t>、小鹏汽车、纵目科技</w:t>
      </w:r>
      <w:commentRangeEnd w:id="0"/>
      <w:r>
        <w:rPr>
          <w:rStyle w:val="a5"/>
        </w:rPr>
        <w:commentReference w:id="0"/>
      </w:r>
    </w:p>
    <w:p w14:paraId="158D1E1E" w14:textId="7C635C5E" w:rsidR="00590F27" w:rsidRDefault="00590F27" w:rsidP="00590F27">
      <w:r>
        <w:t>Kenexa</w:t>
      </w:r>
    </w:p>
    <w:p w14:paraId="0ADB8594" w14:textId="5C035494" w:rsidR="00590F27" w:rsidRDefault="00590F27" w:rsidP="00590F27">
      <w:proofErr w:type="spellStart"/>
      <w:r>
        <w:rPr>
          <w:rFonts w:hint="eastAsia"/>
        </w:rPr>
        <w:t>X</w:t>
      </w:r>
      <w:r>
        <w:t>peng</w:t>
      </w:r>
      <w:proofErr w:type="spellEnd"/>
      <w:r>
        <w:t xml:space="preserve"> Motors</w:t>
      </w:r>
    </w:p>
    <w:p w14:paraId="06D094E6" w14:textId="3671D5CB" w:rsidR="00590F27" w:rsidRDefault="00590F27" w:rsidP="00590F27">
      <w:proofErr w:type="spellStart"/>
      <w:r>
        <w:rPr>
          <w:rFonts w:hint="eastAsia"/>
        </w:rPr>
        <w:t>Z</w:t>
      </w:r>
      <w:r>
        <w:t>ongmuTech</w:t>
      </w:r>
      <w:proofErr w:type="spellEnd"/>
    </w:p>
    <w:p w14:paraId="7E2E44B6" w14:textId="77777777" w:rsidR="00590F27" w:rsidRDefault="00590F27" w:rsidP="00590F27">
      <w:pPr>
        <w:rPr>
          <w:rFonts w:hint="eastAsia"/>
        </w:rPr>
      </w:pPr>
    </w:p>
    <w:p w14:paraId="102FC8D9" w14:textId="4823A623" w:rsidR="00590F27" w:rsidRDefault="00590F27" w:rsidP="00590F27">
      <w:r>
        <w:rPr>
          <w:rFonts w:hint="eastAsia"/>
        </w:rPr>
        <w:t>•</w:t>
      </w:r>
      <w:r>
        <w:t xml:space="preserve"> 核心团队如何翻译</w:t>
      </w:r>
    </w:p>
    <w:p w14:paraId="1AA95AF1" w14:textId="173A062B" w:rsidR="00590F27" w:rsidRDefault="00590F27" w:rsidP="00590F27">
      <w:pPr>
        <w:rPr>
          <w:rFonts w:hint="eastAsia"/>
        </w:rPr>
      </w:pPr>
      <w:r>
        <w:t>Leadership</w:t>
      </w:r>
    </w:p>
    <w:p w14:paraId="1438E3E8" w14:textId="280B6F0C" w:rsidR="00590F27" w:rsidRDefault="00590F27" w:rsidP="00590F27">
      <w:r>
        <w:rPr>
          <w:rFonts w:hint="eastAsia"/>
        </w:rPr>
        <w:t>•</w:t>
      </w:r>
      <w:r>
        <w:t xml:space="preserve"> 移动</w:t>
      </w:r>
      <w:proofErr w:type="gramStart"/>
      <w:r>
        <w:t>版核心</w:t>
      </w:r>
      <w:proofErr w:type="gramEnd"/>
      <w:r>
        <w:t>团队成员页面，成员投资领域或业务范围或具体负责工作未翻译</w:t>
      </w:r>
    </w:p>
    <w:p w14:paraId="59AFE784" w14:textId="272CFCEA" w:rsidR="00590F27" w:rsidRDefault="00590F27" w:rsidP="00590F27"/>
    <w:p w14:paraId="1D8234B6" w14:textId="7316007E" w:rsidR="00FC2D41" w:rsidRDefault="00FC2D41" w:rsidP="00590F27">
      <w:r>
        <w:rPr>
          <w:rFonts w:hint="eastAsia"/>
        </w:rPr>
        <w:t xml:space="preserve">周炫 投资领域：医疗、科技 </w:t>
      </w:r>
      <w:r>
        <w:t>Fabian Z</w:t>
      </w:r>
      <w:r>
        <w:rPr>
          <w:rFonts w:hint="eastAsia"/>
        </w:rPr>
        <w:t>hou</w:t>
      </w:r>
      <w:r>
        <w:t xml:space="preserve">  Sector Focus: H</w:t>
      </w:r>
      <w:r>
        <w:rPr>
          <w:rFonts w:hint="eastAsia"/>
        </w:rPr>
        <w:t>ealth</w:t>
      </w:r>
      <w:r>
        <w:t>care, Technology</w:t>
      </w:r>
    </w:p>
    <w:p w14:paraId="2E1DE520" w14:textId="4BEBC023" w:rsidR="00FC2D41" w:rsidRDefault="00FC2D41" w:rsidP="00590F27"/>
    <w:p w14:paraId="0D09030F" w14:textId="7158AC47" w:rsidR="00FC2D41" w:rsidRDefault="00FC2D41" w:rsidP="00FC2D41">
      <w:proofErr w:type="gramStart"/>
      <w:r>
        <w:rPr>
          <w:rFonts w:hint="eastAsia"/>
        </w:rPr>
        <w:t>曹芳宁</w:t>
      </w:r>
      <w:proofErr w:type="gramEnd"/>
      <w:r>
        <w:rPr>
          <w:rFonts w:hint="eastAsia"/>
        </w:rPr>
        <w:t xml:space="preserve"> 投资领域：</w:t>
      </w:r>
      <w:r>
        <w:rPr>
          <w:rFonts w:hint="eastAsia"/>
        </w:rPr>
        <w:t>汽车</w:t>
      </w:r>
      <w:r>
        <w:rPr>
          <w:rFonts w:hint="eastAsia"/>
        </w:rPr>
        <w:t>、</w:t>
      </w:r>
      <w:r>
        <w:rPr>
          <w:rFonts w:hint="eastAsia"/>
        </w:rPr>
        <w:t>消费</w:t>
      </w:r>
      <w:r>
        <w:rPr>
          <w:rFonts w:hint="eastAsia"/>
        </w:rPr>
        <w:t xml:space="preserve"> </w:t>
      </w:r>
      <w:r>
        <w:t>Fanny Cao</w:t>
      </w:r>
      <w:r>
        <w:t xml:space="preserve">  Sector Focus: </w:t>
      </w:r>
      <w:proofErr w:type="spellStart"/>
      <w:r>
        <w:t>Aotu</w:t>
      </w:r>
      <w:proofErr w:type="spellEnd"/>
      <w:r>
        <w:t>, Consumer</w:t>
      </w:r>
    </w:p>
    <w:p w14:paraId="71D608EA" w14:textId="3B20F337" w:rsidR="00FC2D41" w:rsidRDefault="00FC2D41" w:rsidP="00FC2D41"/>
    <w:p w14:paraId="624B6A1A" w14:textId="78EDB59A" w:rsidR="00FC2D41" w:rsidRDefault="00FC2D41" w:rsidP="00FC2D41">
      <w:proofErr w:type="gramStart"/>
      <w:r>
        <w:rPr>
          <w:rFonts w:hint="eastAsia"/>
        </w:rPr>
        <w:t>徐朋</w:t>
      </w:r>
      <w:proofErr w:type="gramEnd"/>
      <w:r>
        <w:rPr>
          <w:rFonts w:hint="eastAsia"/>
        </w:rPr>
        <w:t xml:space="preserve"> </w:t>
      </w:r>
      <w:del w:id="1" w:author="Harold Chan" w:date="2020-08-25T16:43:00Z">
        <w:r w:rsidDel="00FC2D41">
          <w:rPr>
            <w:rFonts w:hint="eastAsia"/>
          </w:rPr>
          <w:delText>海外业务</w:delText>
        </w:r>
      </w:del>
      <w:ins w:id="2" w:author="Harold Chan" w:date="2020-08-25T16:43:00Z">
        <w:r>
          <w:rPr>
            <w:rFonts w:hint="eastAsia"/>
          </w:rPr>
          <w:t>地域覆盖</w:t>
        </w:r>
      </w:ins>
      <w:r>
        <w:rPr>
          <w:rFonts w:hint="eastAsia"/>
        </w:rPr>
        <w:t xml:space="preserve">：北美、欧洲 </w:t>
      </w:r>
      <w:r>
        <w:t>Peng X</w:t>
      </w:r>
      <w:r>
        <w:rPr>
          <w:rFonts w:hint="eastAsia"/>
        </w:rPr>
        <w:t>u</w:t>
      </w:r>
      <w:r>
        <w:t xml:space="preserve"> Head of North America and Europe</w:t>
      </w:r>
    </w:p>
    <w:p w14:paraId="384CBEBC" w14:textId="733DFA4D" w:rsidR="00FC2D41" w:rsidRDefault="00FC2D41" w:rsidP="00FC2D41"/>
    <w:p w14:paraId="23C54007" w14:textId="626F451A" w:rsidR="00FC2D41" w:rsidRDefault="00FC2D41" w:rsidP="00FC2D41">
      <w:r>
        <w:rPr>
          <w:rFonts w:hint="eastAsia"/>
        </w:rPr>
        <w:t xml:space="preserve">明成昱 </w:t>
      </w:r>
      <w:ins w:id="3" w:author="Harold Chan" w:date="2020-08-25T16:43:00Z">
        <w:r>
          <w:rPr>
            <w:rFonts w:hint="eastAsia"/>
          </w:rPr>
          <w:t>地域覆盖</w:t>
        </w:r>
      </w:ins>
      <w:del w:id="4" w:author="Harold Chan" w:date="2020-08-25T16:43:00Z">
        <w:r w:rsidDel="00FC2D41">
          <w:rPr>
            <w:rFonts w:hint="eastAsia"/>
          </w:rPr>
          <w:delText>海外业务</w:delText>
        </w:r>
      </w:del>
      <w:r>
        <w:rPr>
          <w:rFonts w:hint="eastAsia"/>
        </w:rPr>
        <w:t>：</w:t>
      </w:r>
      <w:r>
        <w:rPr>
          <w:rFonts w:hint="eastAsia"/>
        </w:rPr>
        <w:t>日韩</w:t>
      </w:r>
      <w:r>
        <w:rPr>
          <w:rFonts w:hint="eastAsia"/>
        </w:rPr>
        <w:t xml:space="preserve"> </w:t>
      </w:r>
      <w:r w:rsidRPr="00FC2D41">
        <w:t>S. Woods Myong</w:t>
      </w:r>
      <w:r>
        <w:t xml:space="preserve"> </w:t>
      </w:r>
      <w:r>
        <w:t>Head of</w:t>
      </w:r>
      <w:r>
        <w:t xml:space="preserve"> S</w:t>
      </w:r>
      <w:r>
        <w:rPr>
          <w:rFonts w:hint="eastAsia"/>
        </w:rPr>
        <w:t>o</w:t>
      </w:r>
      <w:r>
        <w:t>uth Korea and Japan</w:t>
      </w:r>
    </w:p>
    <w:p w14:paraId="2BB84B2B" w14:textId="77777777" w:rsidR="00FC2D41" w:rsidRDefault="00FC2D41" w:rsidP="00FC2D41">
      <w:pPr>
        <w:rPr>
          <w:rFonts w:hint="eastAsia"/>
        </w:rPr>
      </w:pPr>
    </w:p>
    <w:p w14:paraId="7A1F68B5" w14:textId="5825A30F" w:rsidR="00FC2D41" w:rsidRDefault="00FC2D41" w:rsidP="00FC2D41">
      <w:pPr>
        <w:rPr>
          <w:rFonts w:hint="eastAsia"/>
        </w:rPr>
      </w:pPr>
      <w:r>
        <w:rPr>
          <w:rFonts w:hint="eastAsia"/>
        </w:rPr>
        <w:t xml:space="preserve">梁晓莉 </w:t>
      </w:r>
      <w:commentRangeStart w:id="5"/>
      <w:ins w:id="6" w:author="Harold Chan" w:date="2020-08-25T16:43:00Z">
        <w:r>
          <w:rPr>
            <w:rFonts w:hint="eastAsia"/>
          </w:rPr>
          <w:t>地域覆盖</w:t>
        </w:r>
        <w:commentRangeEnd w:id="5"/>
        <w:r>
          <w:rPr>
            <w:rStyle w:val="a5"/>
          </w:rPr>
          <w:commentReference w:id="5"/>
        </w:r>
      </w:ins>
      <w:del w:id="7" w:author="Harold Chan" w:date="2020-08-25T16:43:00Z">
        <w:r w:rsidDel="00FC2D41">
          <w:rPr>
            <w:rFonts w:hint="eastAsia"/>
          </w:rPr>
          <w:delText>海外业务</w:delText>
        </w:r>
      </w:del>
      <w:r>
        <w:rPr>
          <w:rFonts w:hint="eastAsia"/>
        </w:rPr>
        <w:t xml:space="preserve">：香港 </w:t>
      </w:r>
      <w:r>
        <w:t>Sofia Liang Head of Hong Kong</w:t>
      </w:r>
    </w:p>
    <w:p w14:paraId="2E36CB71" w14:textId="072787E5" w:rsidR="00FC2D41" w:rsidRDefault="00FC2D41" w:rsidP="00590F27"/>
    <w:p w14:paraId="12950781" w14:textId="77777777" w:rsidR="00FC2D41" w:rsidRDefault="00FC2D41" w:rsidP="00590F27">
      <w:pPr>
        <w:rPr>
          <w:rFonts w:hint="eastAsia"/>
        </w:rPr>
      </w:pPr>
    </w:p>
    <w:p w14:paraId="76F74188" w14:textId="77777777" w:rsidR="00FC2D41" w:rsidRDefault="00FC2D41" w:rsidP="00590F27">
      <w:pPr>
        <w:rPr>
          <w:rFonts w:hint="eastAsia"/>
        </w:rPr>
      </w:pPr>
    </w:p>
    <w:p w14:paraId="658C0229" w14:textId="76C0E2C5" w:rsidR="00590F27" w:rsidRDefault="00590F27" w:rsidP="00590F27">
      <w:r>
        <w:rPr>
          <w:rFonts w:hint="eastAsia"/>
        </w:rPr>
        <w:t>•</w:t>
      </w:r>
      <w:r>
        <w:t xml:space="preserve"> 核心团队梁晓莉曾担任的</w:t>
      </w:r>
      <w:proofErr w:type="gramStart"/>
      <w:r>
        <w:t>“</w:t>
      </w:r>
      <w:proofErr w:type="gramEnd"/>
      <w:r>
        <w:t>花旗环球金融经理、董事、副总裁（美国、伦敦、香港）“未翻译</w:t>
      </w:r>
    </w:p>
    <w:p w14:paraId="60C88FCF" w14:textId="0941D5F0" w:rsidR="00590F27" w:rsidRDefault="00590F27" w:rsidP="00590F27"/>
    <w:p w14:paraId="3D4338B6" w14:textId="77777777" w:rsidR="00590F27" w:rsidRPr="00074D04" w:rsidRDefault="00590F27" w:rsidP="00590F27">
      <w:pPr>
        <w:rPr>
          <w:b/>
          <w:bCs/>
        </w:rPr>
      </w:pPr>
      <w:proofErr w:type="spellStart"/>
      <w:r w:rsidRPr="00074D04">
        <w:rPr>
          <w:b/>
          <w:bCs/>
        </w:rPr>
        <w:t>Xiaoli</w:t>
      </w:r>
      <w:proofErr w:type="spellEnd"/>
      <w:r w:rsidRPr="00074D04">
        <w:rPr>
          <w:b/>
          <w:bCs/>
        </w:rPr>
        <w:t xml:space="preserve"> Liang</w:t>
      </w:r>
    </w:p>
    <w:p w14:paraId="56E37901" w14:textId="77777777" w:rsidR="00590F27" w:rsidRPr="00074D04" w:rsidRDefault="00590F27" w:rsidP="00590F27">
      <w:pPr>
        <w:rPr>
          <w:b/>
          <w:bCs/>
        </w:rPr>
      </w:pPr>
      <w:r w:rsidRPr="00074D04">
        <w:rPr>
          <w:b/>
          <w:bCs/>
        </w:rPr>
        <w:t>Managing Director</w:t>
      </w:r>
    </w:p>
    <w:p w14:paraId="6FA601DD" w14:textId="77777777" w:rsidR="00590F27" w:rsidRPr="00074D04" w:rsidRDefault="00590F27" w:rsidP="00590F27">
      <w:pPr>
        <w:rPr>
          <w:b/>
          <w:bCs/>
        </w:rPr>
      </w:pPr>
      <w:r w:rsidRPr="00074D04">
        <w:rPr>
          <w:b/>
          <w:bCs/>
        </w:rPr>
        <w:t>Years of investment banking experience in Asia, the United States and Europe, with rich experience in IPO, private financing, merger and acquisition and investment management in TMT, financial and medical industries.</w:t>
      </w:r>
    </w:p>
    <w:p w14:paraId="4EA267B5" w14:textId="77777777" w:rsidR="00590F27" w:rsidRPr="00074D04" w:rsidRDefault="00590F27" w:rsidP="00590F27">
      <w:pPr>
        <w:rPr>
          <w:b/>
          <w:bCs/>
        </w:rPr>
      </w:pPr>
      <w:r w:rsidRPr="00074D04">
        <w:rPr>
          <w:b/>
          <w:bCs/>
        </w:rPr>
        <w:t>Served as:</w:t>
      </w:r>
    </w:p>
    <w:p w14:paraId="47715E4C" w14:textId="77777777" w:rsidR="00590F27" w:rsidRPr="00074D04" w:rsidRDefault="00590F27" w:rsidP="00590F27">
      <w:pPr>
        <w:numPr>
          <w:ilvl w:val="0"/>
          <w:numId w:val="1"/>
        </w:numPr>
        <w:rPr>
          <w:b/>
          <w:bCs/>
        </w:rPr>
      </w:pPr>
      <w:r w:rsidRPr="00074D04">
        <w:rPr>
          <w:b/>
          <w:bCs/>
        </w:rPr>
        <w:t xml:space="preserve">Partner of </w:t>
      </w:r>
      <w:proofErr w:type="spellStart"/>
      <w:r w:rsidRPr="00074D04">
        <w:rPr>
          <w:b/>
          <w:bCs/>
        </w:rPr>
        <w:t>Youji</w:t>
      </w:r>
      <w:proofErr w:type="spellEnd"/>
      <w:r w:rsidRPr="00074D04">
        <w:rPr>
          <w:b/>
          <w:bCs/>
        </w:rPr>
        <w:t xml:space="preserve"> Capital</w:t>
      </w:r>
    </w:p>
    <w:p w14:paraId="633B77C1" w14:textId="21869173" w:rsidR="00590F27" w:rsidRPr="00074D04" w:rsidRDefault="00590F27" w:rsidP="00590F27">
      <w:pPr>
        <w:numPr>
          <w:ilvl w:val="0"/>
          <w:numId w:val="1"/>
        </w:numPr>
        <w:rPr>
          <w:b/>
          <w:bCs/>
        </w:rPr>
      </w:pPr>
      <w:r w:rsidRPr="00074D04">
        <w:rPr>
          <w:b/>
          <w:bCs/>
        </w:rPr>
        <w:t xml:space="preserve">Managing </w:t>
      </w:r>
      <w:r>
        <w:rPr>
          <w:b/>
          <w:bCs/>
        </w:rPr>
        <w:t>D</w:t>
      </w:r>
      <w:r w:rsidRPr="00074D04">
        <w:rPr>
          <w:b/>
          <w:bCs/>
        </w:rPr>
        <w:t xml:space="preserve">irector of ICBC </w:t>
      </w:r>
      <w:r>
        <w:rPr>
          <w:b/>
          <w:bCs/>
        </w:rPr>
        <w:t>I</w:t>
      </w:r>
      <w:r w:rsidRPr="00074D04">
        <w:rPr>
          <w:b/>
          <w:bCs/>
        </w:rPr>
        <w:t xml:space="preserve">nternational, </w:t>
      </w:r>
      <w:r>
        <w:rPr>
          <w:b/>
          <w:bCs/>
        </w:rPr>
        <w:t>H</w:t>
      </w:r>
      <w:r w:rsidRPr="00074D04">
        <w:rPr>
          <w:b/>
          <w:bCs/>
        </w:rPr>
        <w:t xml:space="preserve">ead of </w:t>
      </w:r>
      <w:r>
        <w:rPr>
          <w:b/>
          <w:bCs/>
        </w:rPr>
        <w:t>FIG</w:t>
      </w:r>
      <w:r w:rsidRPr="00074D04">
        <w:rPr>
          <w:b/>
          <w:bCs/>
        </w:rPr>
        <w:t xml:space="preserve"> </w:t>
      </w:r>
      <w:r>
        <w:rPr>
          <w:b/>
          <w:bCs/>
        </w:rPr>
        <w:t>D</w:t>
      </w:r>
      <w:r w:rsidRPr="00074D04">
        <w:rPr>
          <w:b/>
          <w:bCs/>
        </w:rPr>
        <w:t xml:space="preserve">epartment </w:t>
      </w:r>
      <w:ins w:id="8" w:author="Harold Chan" w:date="2020-08-25T16:34:00Z">
        <w:r>
          <w:rPr>
            <w:b/>
            <w:bCs/>
          </w:rPr>
          <w:t>(Hong Kong)</w:t>
        </w:r>
      </w:ins>
    </w:p>
    <w:p w14:paraId="7B6E0166" w14:textId="123E3C5C" w:rsidR="00590F27" w:rsidRPr="00074D04" w:rsidRDefault="00590F27" w:rsidP="00590F27">
      <w:pPr>
        <w:numPr>
          <w:ilvl w:val="0"/>
          <w:numId w:val="1"/>
        </w:numPr>
        <w:rPr>
          <w:b/>
          <w:bCs/>
        </w:rPr>
      </w:pPr>
      <w:r w:rsidRPr="00074D04">
        <w:rPr>
          <w:b/>
          <w:bCs/>
        </w:rPr>
        <w:t xml:space="preserve">Managing </w:t>
      </w:r>
      <w:r>
        <w:rPr>
          <w:b/>
          <w:bCs/>
        </w:rPr>
        <w:t>D</w:t>
      </w:r>
      <w:r w:rsidRPr="00074D04">
        <w:rPr>
          <w:b/>
          <w:bCs/>
        </w:rPr>
        <w:t xml:space="preserve">irector of Macquarie </w:t>
      </w:r>
      <w:r>
        <w:rPr>
          <w:b/>
          <w:bCs/>
        </w:rPr>
        <w:t>C</w:t>
      </w:r>
      <w:r w:rsidRPr="00074D04">
        <w:rPr>
          <w:b/>
          <w:bCs/>
        </w:rPr>
        <w:t xml:space="preserve">apital, </w:t>
      </w:r>
      <w:r>
        <w:rPr>
          <w:b/>
          <w:bCs/>
        </w:rPr>
        <w:t>H</w:t>
      </w:r>
      <w:r w:rsidRPr="00074D04">
        <w:rPr>
          <w:b/>
          <w:bCs/>
        </w:rPr>
        <w:t xml:space="preserve">ead of </w:t>
      </w:r>
      <w:r>
        <w:rPr>
          <w:b/>
          <w:bCs/>
        </w:rPr>
        <w:t>Equity M</w:t>
      </w:r>
      <w:r w:rsidRPr="00074D04">
        <w:rPr>
          <w:b/>
          <w:bCs/>
        </w:rPr>
        <w:t>arkets</w:t>
      </w:r>
      <w:ins w:id="9" w:author="Harold Chan" w:date="2020-08-25T16:34:00Z">
        <w:r>
          <w:rPr>
            <w:b/>
            <w:bCs/>
          </w:rPr>
          <w:t xml:space="preserve"> (</w:t>
        </w:r>
      </w:ins>
      <w:ins w:id="10" w:author="Harold Chan" w:date="2020-08-25T16:35:00Z">
        <w:r>
          <w:rPr>
            <w:b/>
            <w:bCs/>
          </w:rPr>
          <w:t>Hong Kong)</w:t>
        </w:r>
      </w:ins>
    </w:p>
    <w:p w14:paraId="4638A189" w14:textId="71C07CC8" w:rsidR="00590F27" w:rsidRDefault="00590F27" w:rsidP="00590F27">
      <w:pPr>
        <w:numPr>
          <w:ilvl w:val="0"/>
          <w:numId w:val="1"/>
        </w:numPr>
        <w:rPr>
          <w:ins w:id="11" w:author="Harold Chan" w:date="2020-08-25T16:35:00Z"/>
          <w:b/>
          <w:bCs/>
        </w:rPr>
      </w:pPr>
      <w:r w:rsidRPr="00074D04">
        <w:rPr>
          <w:b/>
          <w:bCs/>
        </w:rPr>
        <w:t xml:space="preserve">Executive </w:t>
      </w:r>
      <w:r>
        <w:rPr>
          <w:b/>
          <w:bCs/>
        </w:rPr>
        <w:t>D</w:t>
      </w:r>
      <w:r w:rsidRPr="00074D04">
        <w:rPr>
          <w:b/>
          <w:bCs/>
        </w:rPr>
        <w:t>irector, Morgan Stanley</w:t>
      </w:r>
      <w:ins w:id="12" w:author="Harold Chan" w:date="2020-08-25T16:35:00Z">
        <w:r>
          <w:rPr>
            <w:b/>
            <w:bCs/>
          </w:rPr>
          <w:t xml:space="preserve"> </w:t>
        </w:r>
        <w:r>
          <w:rPr>
            <w:rFonts w:hint="eastAsia"/>
            <w:b/>
            <w:bCs/>
          </w:rPr>
          <w:t>(</w:t>
        </w:r>
        <w:r>
          <w:rPr>
            <w:b/>
            <w:bCs/>
          </w:rPr>
          <w:t>Hong Kong)</w:t>
        </w:r>
      </w:ins>
    </w:p>
    <w:p w14:paraId="00800516" w14:textId="3846E879" w:rsidR="00590F27" w:rsidRPr="00074D04" w:rsidRDefault="00590F27" w:rsidP="00590F27">
      <w:pPr>
        <w:numPr>
          <w:ilvl w:val="0"/>
          <w:numId w:val="1"/>
        </w:numPr>
        <w:rPr>
          <w:b/>
          <w:bCs/>
        </w:rPr>
      </w:pPr>
      <w:ins w:id="13" w:author="Harold Chan" w:date="2020-08-25T16:35:00Z">
        <w:r>
          <w:rPr>
            <w:b/>
            <w:bCs/>
          </w:rPr>
          <w:lastRenderedPageBreak/>
          <w:t>Director, Citi (US, London, Hong Kong)</w:t>
        </w:r>
      </w:ins>
    </w:p>
    <w:p w14:paraId="0599EBCD" w14:textId="77777777" w:rsidR="00590F27" w:rsidRDefault="00590F27" w:rsidP="00590F27">
      <w:pPr>
        <w:rPr>
          <w:b/>
          <w:bCs/>
        </w:rPr>
      </w:pPr>
      <w:r w:rsidRPr="007B2D00">
        <w:rPr>
          <w:b/>
          <w:bCs/>
        </w:rPr>
        <w:t>Master, MIT</w:t>
      </w:r>
    </w:p>
    <w:p w14:paraId="3DB91495" w14:textId="77777777" w:rsidR="00590F27" w:rsidRDefault="00590F27" w:rsidP="00590F27">
      <w:pPr>
        <w:rPr>
          <w:rFonts w:hint="eastAsia"/>
        </w:rPr>
      </w:pPr>
    </w:p>
    <w:p w14:paraId="473BD8A7" w14:textId="48E7B724" w:rsidR="00590F27" w:rsidRDefault="00590F27" w:rsidP="00590F27">
      <w:pPr>
        <w:rPr>
          <w:ins w:id="14" w:author="Harold Chan" w:date="2020-08-25T16:44:00Z"/>
        </w:rPr>
      </w:pPr>
      <w:r>
        <w:rPr>
          <w:rFonts w:hint="eastAsia"/>
        </w:rPr>
        <w:t>•</w:t>
      </w:r>
      <w:r>
        <w:t xml:space="preserve"> 移动</w:t>
      </w:r>
      <w:proofErr w:type="gramStart"/>
      <w:r>
        <w:t>版产业</w:t>
      </w:r>
      <w:proofErr w:type="gramEnd"/>
      <w:r>
        <w:t>发展简介历程-&gt;发展历程-&gt;2017.1未翻译</w:t>
      </w:r>
    </w:p>
    <w:p w14:paraId="7C69BC03" w14:textId="5920B29F" w:rsidR="00FC2D41" w:rsidRDefault="00FC2D41" w:rsidP="00590F27"/>
    <w:p w14:paraId="5671696F" w14:textId="20D68B94" w:rsidR="00FC2D41" w:rsidRDefault="00FC2D41" w:rsidP="00590F27">
      <w:r>
        <w:rPr>
          <w:rFonts w:hint="eastAsia"/>
        </w:rPr>
        <w:t>移动版图片与P</w:t>
      </w:r>
      <w:r>
        <w:t>C</w:t>
      </w:r>
      <w:r>
        <w:rPr>
          <w:rFonts w:hint="eastAsia"/>
        </w:rPr>
        <w:t>版2017.11相同，是否要删去移动版2017.1？</w:t>
      </w:r>
    </w:p>
    <w:p w14:paraId="61B57D16" w14:textId="46FF7534" w:rsidR="00FC2D41" w:rsidRDefault="00FC2D41" w:rsidP="00590F27">
      <w:r>
        <w:rPr>
          <w:rFonts w:hint="eastAsia"/>
        </w:rPr>
        <w:t>2017.1翻译：</w:t>
      </w:r>
    </w:p>
    <w:p w14:paraId="486D1D6C" w14:textId="7D5E2FFD" w:rsidR="00FC2D41" w:rsidRPr="008C1A16" w:rsidRDefault="00FC2D41" w:rsidP="00FC2D41">
      <w:r w:rsidRPr="008C1A16">
        <w:t xml:space="preserve">2017.1: </w:t>
      </w:r>
      <w:r w:rsidRPr="008C1A16">
        <w:t>Collaborate with SK G</w:t>
      </w:r>
      <w:r w:rsidRPr="008C1A16">
        <w:rPr>
          <w:rFonts w:hint="eastAsia"/>
        </w:rPr>
        <w:t>roup</w:t>
      </w:r>
      <w:r w:rsidRPr="008C1A16">
        <w:t xml:space="preserve"> and </w:t>
      </w:r>
      <w:commentRangeStart w:id="15"/>
      <w:r w:rsidRPr="008C1A16">
        <w:t xml:space="preserve">SK </w:t>
      </w:r>
      <w:proofErr w:type="spellStart"/>
      <w:r w:rsidRPr="008C1A16">
        <w:t>Encar</w:t>
      </w:r>
      <w:commentRangeEnd w:id="15"/>
      <w:proofErr w:type="spellEnd"/>
      <w:r w:rsidRPr="008C1A16">
        <w:rPr>
          <w:rStyle w:val="a5"/>
        </w:rPr>
        <w:commentReference w:id="15"/>
      </w:r>
      <w:r w:rsidRPr="008C1A16">
        <w:t xml:space="preserve"> </w:t>
      </w:r>
      <w:r w:rsidRPr="008C1A16">
        <w:t xml:space="preserve"> </w:t>
      </w:r>
      <w:r w:rsidRPr="008C1A16">
        <w:rPr>
          <w:rFonts w:hint="eastAsia"/>
        </w:rPr>
        <w:t>to</w:t>
      </w:r>
      <w:r w:rsidRPr="008C1A16">
        <w:t xml:space="preserve"> establish an Auto</w:t>
      </w:r>
      <w:r w:rsidR="008C1A16" w:rsidRPr="008C1A16">
        <w:t xml:space="preserve"> Complex Fund, ai</w:t>
      </w:r>
      <w:r w:rsidR="008C1A16" w:rsidRPr="008C1A16">
        <w:rPr>
          <w:rFonts w:hint="eastAsia"/>
        </w:rPr>
        <w:t>ming</w:t>
      </w:r>
      <w:r w:rsidR="008C1A16" w:rsidRPr="008C1A16">
        <w:t xml:space="preserve"> at consolidating resources from automotive technologies, internet, finance, culture industries and building a global leading Auto Complex Commercial Center.</w:t>
      </w:r>
    </w:p>
    <w:p w14:paraId="51722375" w14:textId="77777777" w:rsidR="00FC2D41" w:rsidRPr="00FC2D41" w:rsidRDefault="00FC2D41" w:rsidP="00590F27">
      <w:pPr>
        <w:rPr>
          <w:rFonts w:hint="eastAsia"/>
        </w:rPr>
      </w:pPr>
    </w:p>
    <w:p w14:paraId="5DF35EE0" w14:textId="12E6BF63" w:rsidR="00590F27" w:rsidRDefault="00590F27" w:rsidP="00590F27">
      <w:r>
        <w:rPr>
          <w:rFonts w:hint="eastAsia"/>
        </w:rPr>
        <w:t>•</w:t>
      </w:r>
      <w:r>
        <w:t xml:space="preserve"> 产业发展页面-&gt;“产业综合体”</w:t>
      </w:r>
    </w:p>
    <w:p w14:paraId="3948F98E" w14:textId="3CE0110B" w:rsidR="008C1A16" w:rsidRDefault="008C1A16" w:rsidP="00590F27">
      <w:r>
        <w:rPr>
          <w:rFonts w:hint="eastAsia"/>
        </w:rPr>
        <w:t>I</w:t>
      </w:r>
      <w:r>
        <w:t>ndustrial Complex</w:t>
      </w:r>
    </w:p>
    <w:p w14:paraId="7AFAA424" w14:textId="77777777" w:rsidR="008C1A16" w:rsidRDefault="008C1A16" w:rsidP="00590F27"/>
    <w:p w14:paraId="2A713FA6" w14:textId="7C77EE6A" w:rsidR="00D05E9A" w:rsidRDefault="00590F27" w:rsidP="00590F27">
      <w:r>
        <w:rPr>
          <w:rFonts w:hint="eastAsia"/>
        </w:rPr>
        <w:t>•</w:t>
      </w:r>
      <w:r>
        <w:t xml:space="preserve"> Footer部分的文字未翻译</w:t>
      </w:r>
    </w:p>
    <w:p w14:paraId="200243BC" w14:textId="3D48D2F5" w:rsidR="008C1A16" w:rsidRDefault="008C1A16" w:rsidP="00590F27">
      <w:r w:rsidRPr="008C1A16">
        <w:rPr>
          <w:rFonts w:hint="eastAsia"/>
        </w:rPr>
        <w:t>多维海拓隶属于上海盈钛信息科技有限公司</w:t>
      </w:r>
      <w:r w:rsidRPr="008C1A16">
        <w:t xml:space="preserve"> 互联网ICP备案：沪ICP备13002172号-3沪ICP证：沪B2-20100043</w:t>
      </w:r>
    </w:p>
    <w:p w14:paraId="39AB9F47" w14:textId="77777777" w:rsidR="008C1A16" w:rsidRDefault="008C1A16" w:rsidP="00590F27">
      <w:pPr>
        <w:rPr>
          <w:rFonts w:hint="eastAsia"/>
        </w:rPr>
      </w:pPr>
    </w:p>
    <w:p w14:paraId="3021B921" w14:textId="795A165B" w:rsidR="008C1A16" w:rsidRDefault="008C1A16" w:rsidP="00590F27">
      <w:r w:rsidRPr="008C1A16">
        <w:rPr>
          <w:rFonts w:hint="eastAsia"/>
        </w:rPr>
        <w:t>©</w:t>
      </w:r>
      <w:r w:rsidRPr="008C1A16">
        <w:t xml:space="preserve"> 2020 Shanghai </w:t>
      </w:r>
      <w:proofErr w:type="spellStart"/>
      <w:r w:rsidRPr="008C1A16">
        <w:t>Yingtai</w:t>
      </w:r>
      <w:proofErr w:type="spellEnd"/>
      <w:r w:rsidRPr="008C1A16">
        <w:t xml:space="preserve"> Information Technology Co.,</w:t>
      </w:r>
      <w:r>
        <w:t xml:space="preserve"> </w:t>
      </w:r>
      <w:r w:rsidRPr="008C1A16">
        <w:t>Ltd</w:t>
      </w:r>
      <w:r>
        <w:rPr>
          <w:rFonts w:hint="eastAsia"/>
        </w:rPr>
        <w:t>.</w:t>
      </w:r>
      <w:r w:rsidRPr="008C1A16">
        <w:t xml:space="preserve"> </w:t>
      </w:r>
      <w:r w:rsidRPr="008C1A16">
        <w:t>All rights reserved.</w:t>
      </w:r>
    </w:p>
    <w:p w14:paraId="101899EC" w14:textId="0C2D3C5D" w:rsidR="008C1A16" w:rsidRDefault="008C1A16" w:rsidP="00590F27">
      <w:pPr>
        <w:rPr>
          <w:rFonts w:hint="eastAsia"/>
        </w:rPr>
      </w:pPr>
      <w:r>
        <w:t xml:space="preserve">Shanghai </w:t>
      </w:r>
      <w:r>
        <w:rPr>
          <w:rFonts w:hint="eastAsia"/>
        </w:rPr>
        <w:t>I</w:t>
      </w:r>
      <w:r>
        <w:t>CP</w:t>
      </w:r>
      <w:r>
        <w:rPr>
          <w:rFonts w:hint="eastAsia"/>
        </w:rPr>
        <w:t>:</w:t>
      </w:r>
      <w:r>
        <w:t xml:space="preserve"> No. </w:t>
      </w:r>
      <w:r w:rsidRPr="008C1A16">
        <w:t>13002172-3</w:t>
      </w:r>
    </w:p>
    <w:p w14:paraId="1144F811" w14:textId="77777777" w:rsidR="008C1A16" w:rsidRDefault="008C1A16" w:rsidP="00590F27">
      <w:pPr>
        <w:rPr>
          <w:rFonts w:hint="eastAsia"/>
        </w:rPr>
      </w:pPr>
    </w:p>
    <w:sectPr w:rsidR="008C1A1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rold Chan" w:date="2020-08-25T16:29:00Z" w:initials="HC">
    <w:p w14:paraId="3FCF4644" w14:textId="694B2527" w:rsidR="00590F27" w:rsidRDefault="00590F27">
      <w:pPr>
        <w:pStyle w:val="a6"/>
        <w:rPr>
          <w:rFonts w:hint="eastAsia"/>
        </w:rPr>
      </w:pPr>
      <w:r>
        <w:rPr>
          <w:rStyle w:val="a5"/>
        </w:rPr>
        <w:annotationRef/>
      </w:r>
      <w:r>
        <w:rPr>
          <w:rFonts w:hint="eastAsia"/>
        </w:rPr>
        <w:t>移动版和P</w:t>
      </w:r>
      <w:r>
        <w:t>C</w:t>
      </w:r>
      <w:r>
        <w:rPr>
          <w:rFonts w:hint="eastAsia"/>
        </w:rPr>
        <w:t>端有差异?这三个案例</w:t>
      </w:r>
      <w:r>
        <w:t>PC</w:t>
      </w:r>
      <w:proofErr w:type="gramStart"/>
      <w:r>
        <w:rPr>
          <w:rFonts w:hint="eastAsia"/>
        </w:rPr>
        <w:t>端没看到</w:t>
      </w:r>
      <w:proofErr w:type="gramEnd"/>
    </w:p>
  </w:comment>
  <w:comment w:id="5" w:author="Harold Chan" w:date="2020-08-25T16:43:00Z" w:initials="HC">
    <w:p w14:paraId="36ED6066" w14:textId="1CA03396" w:rsidR="00FC2D41" w:rsidRDefault="00FC2D41">
      <w:pPr>
        <w:pStyle w:val="a6"/>
      </w:pPr>
      <w:r>
        <w:rPr>
          <w:rStyle w:val="a5"/>
        </w:rPr>
        <w:annotationRef/>
      </w:r>
      <w:r>
        <w:rPr>
          <w:rFonts w:hint="eastAsia"/>
        </w:rPr>
        <w:t>“海外业务：香港“有政治风险，是否考虑替换成”地域覆盖“</w:t>
      </w:r>
    </w:p>
  </w:comment>
  <w:comment w:id="15" w:author="Harold Chan" w:date="2020-08-25T16:46:00Z" w:initials="HC">
    <w:p w14:paraId="0C96F293" w14:textId="7FB45E51" w:rsidR="00FC2D41" w:rsidRDefault="00FC2D41">
      <w:pPr>
        <w:pStyle w:val="a6"/>
      </w:pPr>
      <w:r>
        <w:rPr>
          <w:rStyle w:val="a5"/>
        </w:rPr>
        <w:annotationRef/>
      </w:r>
      <w:r>
        <w:rPr>
          <w:rFonts w:hint="eastAsia"/>
        </w:rPr>
        <w:t>此处移动版为</w:t>
      </w:r>
      <w:proofErr w:type="gramStart"/>
      <w:r>
        <w:t>”</w:t>
      </w:r>
      <w:proofErr w:type="gramEnd"/>
      <w:r>
        <w:t xml:space="preserve">SK </w:t>
      </w:r>
      <w:proofErr w:type="spellStart"/>
      <w:r>
        <w:t>Encer</w:t>
      </w:r>
      <w:proofErr w:type="spellEnd"/>
      <w:proofErr w:type="gramStart"/>
      <w:r>
        <w:t>”</w:t>
      </w:r>
      <w:proofErr w:type="gramEnd"/>
      <w:r>
        <w:rPr>
          <w:rFonts w:hint="eastAsia"/>
        </w:rPr>
        <w:t>，须修正为</w:t>
      </w:r>
      <w:proofErr w:type="gramStart"/>
      <w:r>
        <w:t>”</w:t>
      </w:r>
      <w:proofErr w:type="spellStart"/>
      <w:proofErr w:type="gramEnd"/>
      <w:r>
        <w:t>Encar</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CF4644" w15:done="0"/>
  <w15:commentEx w15:paraId="36ED6066" w15:done="0"/>
  <w15:commentEx w15:paraId="0C96F2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FBAF0" w16cex:dateUtc="2020-08-25T08:29:00Z"/>
  <w16cex:commentExtensible w16cex:durableId="22EFBE35" w16cex:dateUtc="2020-08-25T08:43:00Z"/>
  <w16cex:commentExtensible w16cex:durableId="22EFBEEB" w16cex:dateUtc="2020-08-25T0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CF4644" w16cid:durableId="22EFBAF0"/>
  <w16cid:commentId w16cid:paraId="36ED6066" w16cid:durableId="22EFBE35"/>
  <w16cid:commentId w16cid:paraId="0C96F293" w16cid:durableId="22EFBE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522E1E"/>
    <w:multiLevelType w:val="hybridMultilevel"/>
    <w:tmpl w:val="E1029084"/>
    <w:lvl w:ilvl="0" w:tplc="A2A63D86">
      <w:start w:val="1"/>
      <w:numFmt w:val="bullet"/>
      <w:lvlText w:val="-"/>
      <w:lvlJc w:val="left"/>
      <w:pPr>
        <w:tabs>
          <w:tab w:val="num" w:pos="720"/>
        </w:tabs>
        <w:ind w:left="720" w:hanging="360"/>
      </w:pPr>
      <w:rPr>
        <w:rFonts w:ascii="宋体" w:hAnsi="宋体" w:hint="default"/>
      </w:rPr>
    </w:lvl>
    <w:lvl w:ilvl="1" w:tplc="8ADA49CE" w:tentative="1">
      <w:start w:val="1"/>
      <w:numFmt w:val="bullet"/>
      <w:lvlText w:val="-"/>
      <w:lvlJc w:val="left"/>
      <w:pPr>
        <w:tabs>
          <w:tab w:val="num" w:pos="1440"/>
        </w:tabs>
        <w:ind w:left="1440" w:hanging="360"/>
      </w:pPr>
      <w:rPr>
        <w:rFonts w:ascii="宋体" w:hAnsi="宋体" w:hint="default"/>
      </w:rPr>
    </w:lvl>
    <w:lvl w:ilvl="2" w:tplc="B99418DA" w:tentative="1">
      <w:start w:val="1"/>
      <w:numFmt w:val="bullet"/>
      <w:lvlText w:val="-"/>
      <w:lvlJc w:val="left"/>
      <w:pPr>
        <w:tabs>
          <w:tab w:val="num" w:pos="2160"/>
        </w:tabs>
        <w:ind w:left="2160" w:hanging="360"/>
      </w:pPr>
      <w:rPr>
        <w:rFonts w:ascii="宋体" w:hAnsi="宋体" w:hint="default"/>
      </w:rPr>
    </w:lvl>
    <w:lvl w:ilvl="3" w:tplc="BC06C470" w:tentative="1">
      <w:start w:val="1"/>
      <w:numFmt w:val="bullet"/>
      <w:lvlText w:val="-"/>
      <w:lvlJc w:val="left"/>
      <w:pPr>
        <w:tabs>
          <w:tab w:val="num" w:pos="2880"/>
        </w:tabs>
        <w:ind w:left="2880" w:hanging="360"/>
      </w:pPr>
      <w:rPr>
        <w:rFonts w:ascii="宋体" w:hAnsi="宋体" w:hint="default"/>
      </w:rPr>
    </w:lvl>
    <w:lvl w:ilvl="4" w:tplc="91F4C0F0" w:tentative="1">
      <w:start w:val="1"/>
      <w:numFmt w:val="bullet"/>
      <w:lvlText w:val="-"/>
      <w:lvlJc w:val="left"/>
      <w:pPr>
        <w:tabs>
          <w:tab w:val="num" w:pos="3600"/>
        </w:tabs>
        <w:ind w:left="3600" w:hanging="360"/>
      </w:pPr>
      <w:rPr>
        <w:rFonts w:ascii="宋体" w:hAnsi="宋体" w:hint="default"/>
      </w:rPr>
    </w:lvl>
    <w:lvl w:ilvl="5" w:tplc="3C1A06A2" w:tentative="1">
      <w:start w:val="1"/>
      <w:numFmt w:val="bullet"/>
      <w:lvlText w:val="-"/>
      <w:lvlJc w:val="left"/>
      <w:pPr>
        <w:tabs>
          <w:tab w:val="num" w:pos="4320"/>
        </w:tabs>
        <w:ind w:left="4320" w:hanging="360"/>
      </w:pPr>
      <w:rPr>
        <w:rFonts w:ascii="宋体" w:hAnsi="宋体" w:hint="default"/>
      </w:rPr>
    </w:lvl>
    <w:lvl w:ilvl="6" w:tplc="C3B6AEEE" w:tentative="1">
      <w:start w:val="1"/>
      <w:numFmt w:val="bullet"/>
      <w:lvlText w:val="-"/>
      <w:lvlJc w:val="left"/>
      <w:pPr>
        <w:tabs>
          <w:tab w:val="num" w:pos="5040"/>
        </w:tabs>
        <w:ind w:left="5040" w:hanging="360"/>
      </w:pPr>
      <w:rPr>
        <w:rFonts w:ascii="宋体" w:hAnsi="宋体" w:hint="default"/>
      </w:rPr>
    </w:lvl>
    <w:lvl w:ilvl="7" w:tplc="595A23E4" w:tentative="1">
      <w:start w:val="1"/>
      <w:numFmt w:val="bullet"/>
      <w:lvlText w:val="-"/>
      <w:lvlJc w:val="left"/>
      <w:pPr>
        <w:tabs>
          <w:tab w:val="num" w:pos="5760"/>
        </w:tabs>
        <w:ind w:left="5760" w:hanging="360"/>
      </w:pPr>
      <w:rPr>
        <w:rFonts w:ascii="宋体" w:hAnsi="宋体" w:hint="default"/>
      </w:rPr>
    </w:lvl>
    <w:lvl w:ilvl="8" w:tplc="56FA38D0"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old Chan">
    <w15:presenceInfo w15:providerId="Windows Live" w15:userId="ee4851584a92c1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27"/>
    <w:rsid w:val="00590F27"/>
    <w:rsid w:val="008C1A16"/>
    <w:rsid w:val="00D05E9A"/>
    <w:rsid w:val="00FC2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F202"/>
  <w15:chartTrackingRefBased/>
  <w15:docId w15:val="{BCECB1CB-567F-4F5F-AB8B-3D787BF8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2D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90F27"/>
    <w:rPr>
      <w:sz w:val="18"/>
      <w:szCs w:val="18"/>
    </w:rPr>
  </w:style>
  <w:style w:type="character" w:customStyle="1" w:styleId="a4">
    <w:name w:val="批注框文本 字符"/>
    <w:basedOn w:val="a0"/>
    <w:link w:val="a3"/>
    <w:uiPriority w:val="99"/>
    <w:semiHidden/>
    <w:rsid w:val="00590F27"/>
    <w:rPr>
      <w:sz w:val="18"/>
      <w:szCs w:val="18"/>
    </w:rPr>
  </w:style>
  <w:style w:type="character" w:styleId="a5">
    <w:name w:val="annotation reference"/>
    <w:basedOn w:val="a0"/>
    <w:uiPriority w:val="99"/>
    <w:semiHidden/>
    <w:unhideWhenUsed/>
    <w:rsid w:val="00590F27"/>
    <w:rPr>
      <w:sz w:val="21"/>
      <w:szCs w:val="21"/>
    </w:rPr>
  </w:style>
  <w:style w:type="paragraph" w:styleId="a6">
    <w:name w:val="annotation text"/>
    <w:basedOn w:val="a"/>
    <w:link w:val="a7"/>
    <w:uiPriority w:val="99"/>
    <w:semiHidden/>
    <w:unhideWhenUsed/>
    <w:rsid w:val="00590F27"/>
    <w:pPr>
      <w:jc w:val="left"/>
    </w:pPr>
  </w:style>
  <w:style w:type="character" w:customStyle="1" w:styleId="a7">
    <w:name w:val="批注文字 字符"/>
    <w:basedOn w:val="a0"/>
    <w:link w:val="a6"/>
    <w:uiPriority w:val="99"/>
    <w:semiHidden/>
    <w:rsid w:val="00590F27"/>
  </w:style>
  <w:style w:type="paragraph" w:styleId="a8">
    <w:name w:val="annotation subject"/>
    <w:basedOn w:val="a6"/>
    <w:next w:val="a6"/>
    <w:link w:val="a9"/>
    <w:uiPriority w:val="99"/>
    <w:semiHidden/>
    <w:unhideWhenUsed/>
    <w:rsid w:val="00590F27"/>
    <w:rPr>
      <w:b/>
      <w:bCs/>
    </w:rPr>
  </w:style>
  <w:style w:type="character" w:customStyle="1" w:styleId="a9">
    <w:name w:val="批注主题 字符"/>
    <w:basedOn w:val="a7"/>
    <w:link w:val="a8"/>
    <w:uiPriority w:val="99"/>
    <w:semiHidden/>
    <w:rsid w:val="00590F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Chan</dc:creator>
  <cp:keywords/>
  <dc:description/>
  <cp:lastModifiedBy>Harold Chan</cp:lastModifiedBy>
  <cp:revision>1</cp:revision>
  <dcterms:created xsi:type="dcterms:W3CDTF">2020-08-25T08:26:00Z</dcterms:created>
  <dcterms:modified xsi:type="dcterms:W3CDTF">2020-08-25T08:55:00Z</dcterms:modified>
</cp:coreProperties>
</file>